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651D1" w14:textId="77777777" w:rsidR="00436224" w:rsidRPr="00251501" w:rsidRDefault="00467F29" w:rsidP="00EE6457">
      <w:pPr>
        <w:pStyle w:val="Title"/>
        <w:rPr>
          <w:rFonts w:ascii="Times New Roman" w:hAnsi="Times New Roman" w:cs="Times New Roman"/>
        </w:rPr>
      </w:pPr>
      <w:r w:rsidRPr="00251501">
        <w:rPr>
          <w:rFonts w:ascii="Times New Roman" w:hAnsi="Times New Roman" w:cs="Times New Roman"/>
        </w:rPr>
        <w:t>Cover Letter</w:t>
      </w:r>
    </w:p>
    <w:p w14:paraId="5B6C697A" w14:textId="7F0108BA" w:rsidR="009F4372" w:rsidRDefault="009F4372" w:rsidP="00EE6457">
      <w:pPr>
        <w:rPr>
          <w:rFonts w:ascii="Times New Roman" w:hAnsi="Times New Roman" w:cs="Times New Roman"/>
        </w:rPr>
      </w:pPr>
      <w:r w:rsidRPr="00251501">
        <w:rPr>
          <w:rFonts w:ascii="Times New Roman" w:hAnsi="Times New Roman" w:cs="Times New Roman"/>
        </w:rPr>
        <w:t xml:space="preserve">Dear </w:t>
      </w:r>
      <w:r w:rsidR="00251501">
        <w:rPr>
          <w:rFonts w:ascii="Times New Roman" w:hAnsi="Times New Roman" w:cs="Times New Roman" w:hint="eastAsia"/>
        </w:rPr>
        <w:t>EIC</w:t>
      </w:r>
      <w:r w:rsidR="00251501">
        <w:rPr>
          <w:rFonts w:ascii="Times New Roman" w:hAnsi="Times New Roman" w:cs="Times New Roman"/>
        </w:rPr>
        <w:t>, AE, and reviewers</w:t>
      </w:r>
      <w:r w:rsidR="00391A74">
        <w:rPr>
          <w:rFonts w:ascii="Times New Roman" w:hAnsi="Times New Roman" w:cs="Times New Roman"/>
        </w:rPr>
        <w:t>,</w:t>
      </w:r>
    </w:p>
    <w:p w14:paraId="6DACD18A" w14:textId="77777777" w:rsidR="00251501" w:rsidRDefault="00251501" w:rsidP="00EE6457">
      <w:pPr>
        <w:rPr>
          <w:rFonts w:ascii="Times New Roman" w:hAnsi="Times New Roman" w:cs="Times New Roman"/>
        </w:rPr>
      </w:pPr>
    </w:p>
    <w:p w14:paraId="137B39CB" w14:textId="4625EF99" w:rsidR="00251501" w:rsidRDefault="00251501" w:rsidP="00EE64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</w:t>
      </w:r>
      <w:ins w:id="0" w:author="Xie Tao" w:date="2022-10-10T15:26:00Z">
        <w:r w:rsidR="00B822F1">
          <w:rPr>
            <w:rFonts w:ascii="Times New Roman" w:hAnsi="Times New Roman" w:cs="Times New Roman"/>
          </w:rPr>
          <w:t xml:space="preserve"> you</w:t>
        </w:r>
      </w:ins>
      <w:del w:id="1" w:author="Xie Tao" w:date="2022-10-10T15:26:00Z">
        <w:r w:rsidDel="00B822F1">
          <w:rPr>
            <w:rFonts w:ascii="Times New Roman" w:hAnsi="Times New Roman" w:cs="Times New Roman"/>
          </w:rPr>
          <w:delText>s</w:delText>
        </w:r>
      </w:del>
      <w:r>
        <w:rPr>
          <w:rFonts w:ascii="Times New Roman" w:hAnsi="Times New Roman" w:cs="Times New Roman"/>
        </w:rPr>
        <w:t xml:space="preserve"> very much for considering our submission </w:t>
      </w:r>
      <w:ins w:id="2" w:author="Xie Tao" w:date="2022-10-10T15:27:00Z">
        <w:r w:rsidR="00B822F1">
          <w:rPr>
            <w:rFonts w:ascii="Times New Roman" w:hAnsi="Times New Roman" w:cs="Times New Roman"/>
          </w:rPr>
          <w:t xml:space="preserve">in the </w:t>
        </w:r>
      </w:ins>
      <w:del w:id="3" w:author="Xie Tao" w:date="2022-10-10T15:27:00Z">
        <w:r w:rsidDel="00B822F1">
          <w:rPr>
            <w:rFonts w:ascii="Times New Roman" w:hAnsi="Times New Roman" w:cs="Times New Roman"/>
          </w:rPr>
          <w:delText xml:space="preserve">into </w:delText>
        </w:r>
      </w:del>
      <w:r>
        <w:rPr>
          <w:rFonts w:ascii="Times New Roman" w:hAnsi="Times New Roman" w:cs="Times New Roman"/>
        </w:rPr>
        <w:t>review</w:t>
      </w:r>
      <w:ins w:id="4" w:author="Xie Tao" w:date="2022-10-10T15:27:00Z">
        <w:r w:rsidR="00B822F1">
          <w:rPr>
            <w:rFonts w:ascii="Times New Roman" w:hAnsi="Times New Roman" w:cs="Times New Roman"/>
          </w:rPr>
          <w:t>ing</w:t>
        </w:r>
      </w:ins>
      <w:r>
        <w:rPr>
          <w:rFonts w:ascii="Times New Roman" w:hAnsi="Times New Roman" w:cs="Times New Roman"/>
        </w:rPr>
        <w:t xml:space="preserve"> process</w:t>
      </w:r>
      <w:r w:rsidR="00644EC5">
        <w:rPr>
          <w:rFonts w:ascii="Times New Roman" w:hAnsi="Times New Roman" w:cs="Times New Roman"/>
        </w:rPr>
        <w:t>!</w:t>
      </w:r>
    </w:p>
    <w:p w14:paraId="3F7DEE5F" w14:textId="5D2E9989" w:rsidR="00644EC5" w:rsidDel="00477753" w:rsidRDefault="00644EC5" w:rsidP="00EE6457">
      <w:pPr>
        <w:rPr>
          <w:del w:id="5" w:author="Tianyu Chen" w:date="2023-01-20T15:58:00Z"/>
          <w:rFonts w:ascii="Times New Roman" w:hAnsi="Times New Roman" w:cs="Times New Roman"/>
        </w:rPr>
      </w:pPr>
    </w:p>
    <w:p w14:paraId="5FC5139B" w14:textId="0EB12F0F" w:rsidR="00644EC5" w:rsidDel="00477753" w:rsidRDefault="00644EC5" w:rsidP="00EE6457">
      <w:pPr>
        <w:rPr>
          <w:del w:id="6" w:author="Tianyu Chen" w:date="2023-01-20T15:58:00Z"/>
          <w:rFonts w:ascii="Times New Roman" w:hAnsi="Times New Roman" w:cs="Times New Roman"/>
        </w:rPr>
      </w:pPr>
      <w:del w:id="7" w:author="Tianyu Chen" w:date="2023-01-20T15:58:00Z">
        <w:r w:rsidDel="00477753">
          <w:rPr>
            <w:rFonts w:ascii="Times New Roman" w:hAnsi="Times New Roman" w:cs="Times New Roman" w:hint="eastAsia"/>
          </w:rPr>
          <w:delText>I</w:delText>
        </w:r>
        <w:r w:rsidDel="00477753">
          <w:rPr>
            <w:rFonts w:ascii="Times New Roman" w:hAnsi="Times New Roman" w:cs="Times New Roman"/>
          </w:rPr>
          <w:delText xml:space="preserve">f possible, we hope </w:delText>
        </w:r>
        <w:r w:rsidRPr="00DF5063" w:rsidDel="00477753">
          <w:rPr>
            <w:rFonts w:ascii="Times New Roman" w:hAnsi="Times New Roman" w:cs="Times New Roman" w:hint="eastAsia"/>
            <w:b/>
            <w:bCs/>
          </w:rPr>
          <w:delText>Dr</w:delText>
        </w:r>
        <w:r w:rsidRPr="00DF5063" w:rsidDel="00477753">
          <w:rPr>
            <w:rFonts w:ascii="Times New Roman" w:hAnsi="Times New Roman" w:cs="Times New Roman"/>
            <w:b/>
            <w:bCs/>
          </w:rPr>
          <w:delText xml:space="preserve">. </w:delText>
        </w:r>
      </w:del>
      <w:del w:id="8" w:author="Tianyu Chen" w:date="2022-12-20T20:24:00Z">
        <w:r w:rsidRPr="00DF5063" w:rsidDel="00B51AA9">
          <w:rPr>
            <w:rFonts w:ascii="Times New Roman" w:hAnsi="Times New Roman" w:cs="Times New Roman" w:hint="eastAsia"/>
            <w:b/>
            <w:bCs/>
          </w:rPr>
          <w:delText>Phil Laplante</w:delText>
        </w:r>
      </w:del>
      <w:del w:id="9" w:author="Tianyu Chen" w:date="2023-01-20T15:58:00Z">
        <w:r w:rsidRPr="00DF5063" w:rsidDel="00477753">
          <w:rPr>
            <w:rFonts w:ascii="Times New Roman" w:hAnsi="Times New Roman" w:cs="Times New Roman"/>
            <w:b/>
            <w:bCs/>
          </w:rPr>
          <w:delText>, the A</w:delText>
        </w:r>
        <w:r w:rsidRPr="00DF5063" w:rsidDel="00477753">
          <w:rPr>
            <w:rFonts w:ascii="Times New Roman" w:hAnsi="Times New Roman" w:cs="Times New Roman" w:hint="eastAsia"/>
            <w:b/>
            <w:bCs/>
          </w:rPr>
          <w:delText>rea</w:delText>
        </w:r>
        <w:r w:rsidRPr="00DF5063" w:rsidDel="00477753">
          <w:rPr>
            <w:rFonts w:ascii="Times New Roman" w:hAnsi="Times New Roman" w:cs="Times New Roman"/>
            <w:b/>
            <w:bCs/>
          </w:rPr>
          <w:delText xml:space="preserve"> Editor of Software Engineering</w:delText>
        </w:r>
        <w:r w:rsidDel="00477753">
          <w:rPr>
            <w:rFonts w:ascii="Times New Roman" w:hAnsi="Times New Roman" w:cs="Times New Roman"/>
          </w:rPr>
          <w:delText xml:space="preserve"> could </w:delText>
        </w:r>
        <w:r w:rsidR="00D73591" w:rsidDel="00477753">
          <w:rPr>
            <w:rFonts w:ascii="Times New Roman" w:hAnsi="Times New Roman" w:cs="Times New Roman"/>
          </w:rPr>
          <w:delText xml:space="preserve">be assigned to </w:delText>
        </w:r>
        <w:r w:rsidDel="00477753">
          <w:rPr>
            <w:rFonts w:ascii="Times New Roman" w:hAnsi="Times New Roman" w:cs="Times New Roman"/>
          </w:rPr>
          <w:delText xml:space="preserve">handle our submission given that our submission falls into software engineering. </w:delText>
        </w:r>
      </w:del>
    </w:p>
    <w:p w14:paraId="69001D94" w14:textId="77777777" w:rsidR="000C0C75" w:rsidRDefault="000C0C75" w:rsidP="00EE6457">
      <w:pPr>
        <w:rPr>
          <w:rFonts w:ascii="Times New Roman" w:hAnsi="Times New Roman" w:cs="Times New Roman"/>
        </w:rPr>
      </w:pPr>
    </w:p>
    <w:p w14:paraId="40B0556E" w14:textId="5B16418E" w:rsidR="00054427" w:rsidRDefault="00AF7015" w:rsidP="00C331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submission</w:t>
      </w:r>
      <w:r w:rsidR="001F60BB">
        <w:rPr>
          <w:rFonts w:ascii="Times New Roman" w:hAnsi="Times New Roman" w:cs="Times New Roman"/>
        </w:rPr>
        <w:t xml:space="preserve"> entitled</w:t>
      </w:r>
      <w:r>
        <w:rPr>
          <w:rFonts w:ascii="Times New Roman" w:hAnsi="Times New Roman" w:cs="Times New Roman"/>
        </w:rPr>
        <w:t xml:space="preserve"> “</w:t>
      </w:r>
      <w:proofErr w:type="spellStart"/>
      <w:del w:id="10" w:author="Tianyu Chen" w:date="2022-12-20T19:13:00Z">
        <w:r w:rsidR="00673CAB" w:rsidRPr="00673CAB" w:rsidDel="00360402">
          <w:rPr>
            <w:rFonts w:ascii="Times" w:hAnsi="Times" w:cs="Times"/>
            <w:b/>
            <w:i/>
            <w:color w:val="1A1718"/>
            <w:kern w:val="0"/>
          </w:rPr>
          <w:delText>Path Toward Elderly-Friendly Mobile Apps</w:delText>
        </w:r>
      </w:del>
      <w:ins w:id="11" w:author="Tianyu Chen" w:date="2022-12-20T19:13:00Z">
        <w:r w:rsidR="00360402" w:rsidRPr="00360402">
          <w:rPr>
            <w:rFonts w:ascii="Times" w:hAnsi="Times" w:cs="Times"/>
            <w:b/>
            <w:i/>
            <w:color w:val="1A1718"/>
            <w:kern w:val="0"/>
          </w:rPr>
          <w:t>JSimpo</w:t>
        </w:r>
        <w:proofErr w:type="spellEnd"/>
        <w:r w:rsidR="00360402" w:rsidRPr="00360402">
          <w:rPr>
            <w:rFonts w:ascii="Times" w:hAnsi="Times" w:cs="Times"/>
            <w:b/>
            <w:i/>
            <w:color w:val="1A1718"/>
            <w:kern w:val="0"/>
          </w:rPr>
          <w:t xml:space="preserve">: Structural </w:t>
        </w:r>
        <w:proofErr w:type="spellStart"/>
        <w:r w:rsidR="00360402" w:rsidRPr="00360402">
          <w:rPr>
            <w:rFonts w:ascii="Times" w:hAnsi="Times" w:cs="Times"/>
            <w:b/>
            <w:i/>
            <w:color w:val="1A1718"/>
            <w:kern w:val="0"/>
          </w:rPr>
          <w:t>Deobfuscation</w:t>
        </w:r>
        <w:proofErr w:type="spellEnd"/>
        <w:r w:rsidR="00360402" w:rsidRPr="00360402">
          <w:rPr>
            <w:rFonts w:ascii="Times" w:hAnsi="Times" w:cs="Times"/>
            <w:b/>
            <w:i/>
            <w:color w:val="1A1718"/>
            <w:kern w:val="0"/>
          </w:rPr>
          <w:t xml:space="preserve"> of JavaScript Programs</w:t>
        </w:r>
      </w:ins>
      <w:r>
        <w:rPr>
          <w:rFonts w:ascii="Times New Roman" w:hAnsi="Times New Roman" w:cs="Times New Roman"/>
        </w:rPr>
        <w:t xml:space="preserve">” presents </w:t>
      </w:r>
      <w:r w:rsidR="00C3311E" w:rsidRPr="00C3311E">
        <w:rPr>
          <w:rFonts w:ascii="Times New Roman" w:hAnsi="Times New Roman" w:cs="Times New Roman"/>
        </w:rPr>
        <w:t>our research efforts</w:t>
      </w:r>
      <w:ins w:id="12" w:author="Tianyu Chen" w:date="2022-12-20T19:14:00Z">
        <w:r w:rsidR="00B90F87">
          <w:rPr>
            <w:rFonts w:ascii="Times New Roman" w:hAnsi="Times New Roman" w:cs="Times New Roman"/>
          </w:rPr>
          <w:t xml:space="preserve"> </w:t>
        </w:r>
      </w:ins>
      <w:del w:id="13" w:author="Tianyu Chen" w:date="2022-12-20T19:14:00Z">
        <w:r w:rsidR="00C3311E" w:rsidRPr="00C3311E" w:rsidDel="00B90F87">
          <w:rPr>
            <w:rFonts w:ascii="Times New Roman" w:hAnsi="Times New Roman" w:cs="Times New Roman"/>
          </w:rPr>
          <w:delText xml:space="preserve"> </w:delText>
        </w:r>
        <w:r w:rsidR="00340D39" w:rsidDel="00B90F87">
          <w:rPr>
            <w:rFonts w:ascii="Times New Roman" w:hAnsi="Times New Roman" w:cs="Times New Roman"/>
          </w:rPr>
          <w:delText xml:space="preserve">and industrial practices </w:delText>
        </w:r>
      </w:del>
      <w:r w:rsidR="00C3311E" w:rsidRPr="00C3311E">
        <w:rPr>
          <w:rFonts w:ascii="Times New Roman" w:hAnsi="Times New Roman" w:cs="Times New Roman"/>
        </w:rPr>
        <w:t xml:space="preserve">on </w:t>
      </w:r>
      <w:del w:id="14" w:author="Tianyu Chen" w:date="2022-12-20T19:14:00Z">
        <w:r w:rsidR="008452C9" w:rsidDel="00B90F87">
          <w:rPr>
            <w:rFonts w:ascii="Times New Roman" w:hAnsi="Times New Roman" w:cs="Times New Roman"/>
          </w:rPr>
          <w:delText>improving</w:delText>
        </w:r>
        <w:r w:rsidR="00C3311E" w:rsidRPr="00C3311E" w:rsidDel="00B90F87">
          <w:rPr>
            <w:rFonts w:ascii="Times New Roman" w:hAnsi="Times New Roman" w:cs="Times New Roman"/>
          </w:rPr>
          <w:delText xml:space="preserve"> </w:delText>
        </w:r>
        <w:r w:rsidR="008452C9" w:rsidDel="00B90F87">
          <w:rPr>
            <w:rFonts w:ascii="Times New Roman" w:hAnsi="Times New Roman" w:cs="Times New Roman"/>
          </w:rPr>
          <w:delText xml:space="preserve">the </w:delText>
        </w:r>
        <w:r w:rsidR="00E004F9" w:rsidDel="00B90F87">
          <w:rPr>
            <w:rFonts w:ascii="Times New Roman" w:hAnsi="Times New Roman" w:cs="Times New Roman"/>
          </w:rPr>
          <w:delText xml:space="preserve">mobile application </w:delText>
        </w:r>
        <w:r w:rsidR="008452C9" w:rsidDel="00B90F87">
          <w:rPr>
            <w:rFonts w:ascii="Times New Roman" w:hAnsi="Times New Roman" w:cs="Times New Roman"/>
          </w:rPr>
          <w:delText xml:space="preserve">accessibility </w:delText>
        </w:r>
        <w:r w:rsidR="007F53B0" w:rsidDel="00B90F87">
          <w:rPr>
            <w:rFonts w:ascii="Times New Roman" w:hAnsi="Times New Roman" w:cs="Times New Roman" w:hint="eastAsia"/>
          </w:rPr>
          <w:delText>for</w:delText>
        </w:r>
        <w:r w:rsidR="007F53B0" w:rsidDel="00B90F87">
          <w:rPr>
            <w:rFonts w:ascii="Times New Roman" w:hAnsi="Times New Roman" w:cs="Times New Roman"/>
          </w:rPr>
          <w:delText xml:space="preserve"> elderly users.</w:delText>
        </w:r>
      </w:del>
      <w:ins w:id="15" w:author="Tianyu Chen" w:date="2022-12-20T19:14:00Z">
        <w:r w:rsidR="00B90F87">
          <w:rPr>
            <w:rFonts w:ascii="Times New Roman" w:hAnsi="Times New Roman" w:cs="Times New Roman"/>
          </w:rPr>
          <w:t xml:space="preserve">structural </w:t>
        </w:r>
        <w:proofErr w:type="spellStart"/>
        <w:r w:rsidR="00B90F87">
          <w:rPr>
            <w:rFonts w:ascii="Times New Roman" w:hAnsi="Times New Roman" w:cs="Times New Roman"/>
          </w:rPr>
          <w:t>deobfuscation</w:t>
        </w:r>
      </w:ins>
      <w:proofErr w:type="spellEnd"/>
      <w:ins w:id="16" w:author="Tianyu Chen" w:date="2022-12-20T20:23:00Z">
        <w:r w:rsidR="009526B4">
          <w:rPr>
            <w:rFonts w:ascii="Times New Roman" w:hAnsi="Times New Roman" w:cs="Times New Roman"/>
          </w:rPr>
          <w:t xml:space="preserve"> for security. </w:t>
        </w:r>
      </w:ins>
    </w:p>
    <w:p w14:paraId="447B94CD" w14:textId="566D5AF4" w:rsidR="000C0C75" w:rsidDel="009526B4" w:rsidRDefault="000C0C75" w:rsidP="009526B4">
      <w:pPr>
        <w:rPr>
          <w:del w:id="17" w:author="Tianyu Chen" w:date="2022-12-20T20:22:00Z"/>
          <w:rFonts w:ascii="Times New Roman" w:hAnsi="Times New Roman" w:cs="Times New Roman"/>
        </w:rPr>
      </w:pPr>
    </w:p>
    <w:p w14:paraId="3C472D7D" w14:textId="77777777" w:rsidR="009526B4" w:rsidRDefault="009526B4" w:rsidP="00C3311E">
      <w:pPr>
        <w:rPr>
          <w:ins w:id="18" w:author="Tianyu Chen" w:date="2022-12-20T20:22:00Z"/>
          <w:rFonts w:ascii="Times New Roman" w:hAnsi="Times New Roman" w:cs="Times New Roman"/>
        </w:rPr>
      </w:pPr>
    </w:p>
    <w:p w14:paraId="45083752" w14:textId="6C697458" w:rsidR="000C0C75" w:rsidRPr="009526B4" w:rsidDel="009526B4" w:rsidRDefault="009526B4" w:rsidP="009526B4">
      <w:pPr>
        <w:numPr>
          <w:ilvl w:val="0"/>
          <w:numId w:val="1"/>
        </w:numPr>
        <w:rPr>
          <w:del w:id="19" w:author="Tianyu Chen" w:date="2022-12-20T20:20:00Z"/>
          <w:rFonts w:ascii="Times New Roman" w:hAnsi="Times New Roman" w:cs="Times New Roman"/>
          <w:lang w:val="en-CN"/>
          <w:rPrChange w:id="20" w:author="Tianyu Chen" w:date="2022-12-20T20:22:00Z">
            <w:rPr>
              <w:del w:id="21" w:author="Tianyu Chen" w:date="2022-12-20T20:20:00Z"/>
              <w:rFonts w:ascii="Times New Roman" w:hAnsi="Times New Roman" w:cs="Times New Roman"/>
            </w:rPr>
          </w:rPrChange>
        </w:rPr>
      </w:pPr>
      <w:ins w:id="22" w:author="Tianyu Chen" w:date="2022-12-20T20:21:00Z">
        <w:r w:rsidRPr="009526B4">
          <w:rPr>
            <w:rFonts w:ascii="Times New Roman" w:hAnsi="Times New Roman" w:cs="Times New Roman"/>
            <w:lang w:val="en-CN"/>
          </w:rPr>
          <w:t>It has been widely accepted that security is difficult and increasingly critical for software engineering communities.</w:t>
        </w:r>
      </w:ins>
      <w:ins w:id="23" w:author="Tianyu Chen" w:date="2022-12-20T20:22:00Z">
        <w:r>
          <w:rPr>
            <w:rFonts w:ascii="Times New Roman" w:hAnsi="Times New Roman" w:cs="Times New Roman"/>
          </w:rPr>
          <w:t xml:space="preserve"> Thus,</w:t>
        </w:r>
      </w:ins>
      <w:ins w:id="24" w:author="Tianyu Chen" w:date="2022-12-20T20:21:00Z">
        <w:r w:rsidRPr="009526B4">
          <w:rPr>
            <w:rFonts w:ascii="Times New Roman" w:hAnsi="Times New Roman" w:cs="Times New Roman"/>
            <w:lang w:val="en-CN"/>
          </w:rPr>
          <w:t xml:space="preserve"> TOSEM has </w:t>
        </w:r>
        <w:r w:rsidRPr="009526B4">
          <w:rPr>
            <w:rFonts w:ascii="Times New Roman" w:hAnsi="Times New Roman" w:cs="Times New Roman"/>
          </w:rPr>
          <w:t>this</w:t>
        </w:r>
        <w:r w:rsidRPr="009526B4">
          <w:rPr>
            <w:rFonts w:ascii="Times New Roman" w:hAnsi="Times New Roman" w:cs="Times New Roman"/>
            <w:lang w:val="en-CN"/>
          </w:rPr>
          <w:t xml:space="preserve"> special section on security and SE. Thus, this paper can attract the interest of the ICSE community.</w:t>
        </w:r>
      </w:ins>
      <w:ins w:id="25" w:author="Tianyu Chen" w:date="2022-12-20T20:22:00Z">
        <w:r>
          <w:rPr>
            <w:rFonts w:ascii="Times New Roman" w:hAnsi="Times New Roman" w:cs="Times New Roman"/>
          </w:rPr>
          <w:t xml:space="preserve"> </w:t>
        </w:r>
      </w:ins>
      <w:r w:rsidR="000C0C75">
        <w:rPr>
          <w:rFonts w:ascii="Times New Roman" w:hAnsi="Times New Roman" w:cs="Times New Roman"/>
        </w:rPr>
        <w:t xml:space="preserve">We believe the content of this submission </w:t>
      </w:r>
      <w:r w:rsidR="000C0C75" w:rsidRPr="000C0C75">
        <w:rPr>
          <w:rFonts w:ascii="Times New Roman" w:hAnsi="Times New Roman" w:cs="Times New Roman"/>
        </w:rPr>
        <w:t>is important to the computing field</w:t>
      </w:r>
      <w:r w:rsidR="007D7337">
        <w:rPr>
          <w:rFonts w:ascii="Times New Roman" w:hAnsi="Times New Roman" w:cs="Times New Roman"/>
        </w:rPr>
        <w:t xml:space="preserve"> and could gain general interests of the </w:t>
      </w:r>
      <w:ins w:id="26" w:author="Xie Tao" w:date="2022-10-10T15:28:00Z">
        <w:r w:rsidR="00B822F1">
          <w:rPr>
            <w:rFonts w:ascii="Times New Roman" w:hAnsi="Times New Roman" w:cs="Times New Roman"/>
          </w:rPr>
          <w:t xml:space="preserve">magazine </w:t>
        </w:r>
      </w:ins>
      <w:del w:id="27" w:author="Xie Tao" w:date="2022-10-10T15:28:00Z">
        <w:r w:rsidR="007D7337" w:rsidDel="00B822F1">
          <w:rPr>
            <w:rFonts w:ascii="Times New Roman" w:hAnsi="Times New Roman" w:cs="Times New Roman"/>
          </w:rPr>
          <w:delText xml:space="preserve">communication </w:delText>
        </w:r>
      </w:del>
      <w:r w:rsidR="007D7337">
        <w:rPr>
          <w:rFonts w:ascii="Times New Roman" w:hAnsi="Times New Roman" w:cs="Times New Roman"/>
        </w:rPr>
        <w:t>readers</w:t>
      </w:r>
      <w:r w:rsidR="000C0C75" w:rsidRPr="000C0C75">
        <w:rPr>
          <w:rFonts w:ascii="Times New Roman" w:hAnsi="Times New Roman" w:cs="Times New Roman"/>
        </w:rPr>
        <w:t> for the following reasons.</w:t>
      </w:r>
    </w:p>
    <w:p w14:paraId="49A83E3C" w14:textId="4ED81191" w:rsidR="000C0C75" w:rsidRPr="009526B4" w:rsidDel="009526B4" w:rsidRDefault="00767E9E">
      <w:pPr>
        <w:rPr>
          <w:del w:id="28" w:author="Tianyu Chen" w:date="2022-12-20T20:20:00Z"/>
          <w:rFonts w:ascii="Times New Roman" w:hAnsi="Times New Roman" w:cs="Times New Roman"/>
          <w:rPrChange w:id="29" w:author="Tianyu Chen" w:date="2022-12-20T20:20:00Z">
            <w:rPr>
              <w:del w:id="30" w:author="Tianyu Chen" w:date="2022-12-20T20:20:00Z"/>
            </w:rPr>
          </w:rPrChange>
        </w:rPr>
        <w:pPrChange w:id="31" w:author="Tianyu Chen" w:date="2022-12-20T20:20:00Z">
          <w:pPr>
            <w:pStyle w:val="ListParagraph"/>
            <w:numPr>
              <w:numId w:val="1"/>
            </w:numPr>
            <w:ind w:left="420" w:firstLineChars="0" w:hanging="420"/>
          </w:pPr>
        </w:pPrChange>
      </w:pPr>
      <w:del w:id="32" w:author="Tianyu Chen" w:date="2022-12-20T20:20:00Z">
        <w:r w:rsidRPr="009526B4" w:rsidDel="009526B4">
          <w:rPr>
            <w:rFonts w:ascii="Times New Roman" w:hAnsi="Times New Roman" w:cs="Times New Roman"/>
            <w:rPrChange w:id="33" w:author="Tianyu Chen" w:date="2022-12-20T20:20:00Z">
              <w:rPr/>
            </w:rPrChange>
          </w:rPr>
          <w:delText>Elderly people are a treasure to our society</w:delText>
        </w:r>
        <w:r w:rsidR="00181B15" w:rsidRPr="009526B4" w:rsidDel="009526B4">
          <w:rPr>
            <w:rFonts w:ascii="Times New Roman" w:hAnsi="Times New Roman" w:cs="Times New Roman"/>
            <w:rPrChange w:id="34" w:author="Tianyu Chen" w:date="2022-12-20T20:20:00Z">
              <w:rPr/>
            </w:rPrChange>
          </w:rPr>
          <w:delText xml:space="preserve">, and they are taking an increasingly larger part of the total population worldwide. </w:delText>
        </w:r>
        <w:r w:rsidR="00A76226" w:rsidRPr="009526B4" w:rsidDel="009526B4">
          <w:rPr>
            <w:rFonts w:ascii="Times New Roman" w:hAnsi="Times New Roman" w:cs="Times New Roman"/>
            <w:rPrChange w:id="35" w:author="Tianyu Chen" w:date="2022-12-20T20:20:00Z">
              <w:rPr/>
            </w:rPrChange>
          </w:rPr>
          <w:delText xml:space="preserve">To </w:delText>
        </w:r>
        <w:r w:rsidR="00AE593B" w:rsidRPr="009526B4" w:rsidDel="009526B4">
          <w:rPr>
            <w:rFonts w:ascii="Times New Roman" w:hAnsi="Times New Roman" w:cs="Times New Roman"/>
            <w:rPrChange w:id="36" w:author="Tianyu Chen" w:date="2022-12-20T20:20:00Z">
              <w:rPr/>
            </w:rPrChange>
          </w:rPr>
          <w:delText xml:space="preserve">ensure the life quality of elderly users, one of the most important aspects is to improve their inclusion in our society. </w:delText>
        </w:r>
        <w:r w:rsidR="00154133" w:rsidRPr="009526B4" w:rsidDel="009526B4">
          <w:rPr>
            <w:rFonts w:ascii="Times New Roman" w:hAnsi="Times New Roman" w:cs="Times New Roman"/>
            <w:rPrChange w:id="37" w:author="Tianyu Chen" w:date="2022-12-20T20:20:00Z">
              <w:rPr/>
            </w:rPrChange>
          </w:rPr>
          <w:delText>In the digital era</w:delText>
        </w:r>
        <w:r w:rsidR="00AE593B" w:rsidRPr="009526B4" w:rsidDel="009526B4">
          <w:rPr>
            <w:rFonts w:ascii="Times New Roman" w:hAnsi="Times New Roman" w:cs="Times New Roman"/>
            <w:rPrChange w:id="38" w:author="Tianyu Chen" w:date="2022-12-20T20:20:00Z">
              <w:rPr/>
            </w:rPrChange>
          </w:rPr>
          <w:delText xml:space="preserve"> where digital technologies</w:delText>
        </w:r>
        <w:r w:rsidR="0076201A" w:rsidRPr="009526B4" w:rsidDel="009526B4">
          <w:rPr>
            <w:rFonts w:ascii="Times New Roman" w:hAnsi="Times New Roman" w:cs="Times New Roman"/>
            <w:rPrChange w:id="39" w:author="Tianyu Chen" w:date="2022-12-20T20:20:00Z">
              <w:rPr/>
            </w:rPrChange>
          </w:rPr>
          <w:delText xml:space="preserve"> can facilitate social interactions, </w:delText>
        </w:r>
        <w:r w:rsidR="00AD6070" w:rsidRPr="009526B4" w:rsidDel="009526B4">
          <w:rPr>
            <w:rFonts w:ascii="Times New Roman" w:hAnsi="Times New Roman" w:cs="Times New Roman"/>
            <w:rPrChange w:id="40" w:author="Tianyu Chen" w:date="2022-12-20T20:20:00Z">
              <w:rPr/>
            </w:rPrChange>
          </w:rPr>
          <w:delText>foster independent and autonomous living,</w:delText>
        </w:r>
        <w:r w:rsidR="00DB6814" w:rsidRPr="009526B4" w:rsidDel="009526B4">
          <w:rPr>
            <w:rFonts w:ascii="Times New Roman" w:hAnsi="Times New Roman" w:cs="Times New Roman"/>
            <w:rPrChange w:id="41" w:author="Tianyu Chen" w:date="2022-12-20T20:20:00Z">
              <w:rPr/>
            </w:rPrChange>
          </w:rPr>
          <w:delText xml:space="preserve"> </w:delText>
        </w:r>
        <w:r w:rsidR="0076201A" w:rsidRPr="009526B4" w:rsidDel="009526B4">
          <w:rPr>
            <w:rFonts w:ascii="Times New Roman" w:hAnsi="Times New Roman" w:cs="Times New Roman"/>
            <w:rPrChange w:id="42" w:author="Tianyu Chen" w:date="2022-12-20T20:20:00Z">
              <w:rPr/>
            </w:rPrChange>
          </w:rPr>
          <w:delText>and improve the management and delivery of health and social care services for ageing</w:delText>
        </w:r>
        <w:r w:rsidR="000E2C2A" w:rsidRPr="009526B4" w:rsidDel="009526B4">
          <w:rPr>
            <w:rFonts w:ascii="Times New Roman" w:hAnsi="Times New Roman" w:cs="Times New Roman"/>
            <w:rPrChange w:id="43" w:author="Tianyu Chen" w:date="2022-12-20T20:20:00Z">
              <w:rPr/>
            </w:rPrChange>
          </w:rPr>
          <w:delText xml:space="preserve"> </w:delText>
        </w:r>
        <w:r w:rsidR="0076201A" w:rsidRPr="009526B4" w:rsidDel="009526B4">
          <w:rPr>
            <w:rFonts w:ascii="Times New Roman" w:hAnsi="Times New Roman" w:cs="Times New Roman"/>
            <w:rPrChange w:id="44" w:author="Tianyu Chen" w:date="2022-12-20T20:20:00Z">
              <w:rPr/>
            </w:rPrChange>
          </w:rPr>
          <w:delText>populations</w:delText>
        </w:r>
        <w:r w:rsidR="00154133" w:rsidRPr="009526B4" w:rsidDel="009526B4">
          <w:rPr>
            <w:rFonts w:ascii="Times New Roman" w:hAnsi="Times New Roman" w:cs="Times New Roman"/>
            <w:rPrChange w:id="45" w:author="Tianyu Chen" w:date="2022-12-20T20:20:00Z">
              <w:rPr/>
            </w:rPrChange>
          </w:rPr>
          <w:delText>,</w:delText>
        </w:r>
        <w:r w:rsidR="000C0C75" w:rsidRPr="009526B4" w:rsidDel="009526B4">
          <w:rPr>
            <w:rFonts w:ascii="Times New Roman" w:hAnsi="Times New Roman" w:cs="Times New Roman"/>
            <w:rPrChange w:id="46" w:author="Tianyu Chen" w:date="2022-12-20T20:20:00Z">
              <w:rPr/>
            </w:rPrChange>
          </w:rPr>
          <w:delText xml:space="preserve"> </w:delText>
        </w:r>
        <w:r w:rsidR="00154133" w:rsidRPr="009526B4" w:rsidDel="009526B4">
          <w:rPr>
            <w:rFonts w:ascii="Times New Roman" w:hAnsi="Times New Roman" w:cs="Times New Roman"/>
            <w:rPrChange w:id="47" w:author="Tianyu Chen" w:date="2022-12-20T20:20:00Z">
              <w:rPr/>
            </w:rPrChange>
          </w:rPr>
          <w:delText xml:space="preserve">improving </w:delText>
        </w:r>
        <w:r w:rsidR="0083000B" w:rsidRPr="009526B4" w:rsidDel="009526B4">
          <w:rPr>
            <w:rFonts w:ascii="Times New Roman" w:hAnsi="Times New Roman" w:cs="Times New Roman"/>
            <w:rPrChange w:id="48" w:author="Tianyu Chen" w:date="2022-12-20T20:20:00Z">
              <w:rPr/>
            </w:rPrChange>
          </w:rPr>
          <w:delText xml:space="preserve">the </w:delText>
        </w:r>
        <w:r w:rsidR="00A53D4D" w:rsidRPr="009526B4" w:rsidDel="009526B4">
          <w:rPr>
            <w:rFonts w:ascii="Times New Roman" w:hAnsi="Times New Roman" w:cs="Times New Roman"/>
            <w:rPrChange w:id="49" w:author="Tianyu Chen" w:date="2022-12-20T20:20:00Z">
              <w:rPr/>
            </w:rPrChange>
          </w:rPr>
          <w:delText xml:space="preserve">accessibility </w:delText>
        </w:r>
        <w:r w:rsidR="0083000B" w:rsidRPr="009526B4" w:rsidDel="009526B4">
          <w:rPr>
            <w:rFonts w:ascii="Times New Roman" w:hAnsi="Times New Roman" w:cs="Times New Roman"/>
            <w:rPrChange w:id="50" w:author="Tianyu Chen" w:date="2022-12-20T20:20:00Z">
              <w:rPr/>
            </w:rPrChange>
          </w:rPr>
          <w:delText xml:space="preserve">of </w:delText>
        </w:r>
        <w:r w:rsidR="00A53D4D" w:rsidRPr="009526B4" w:rsidDel="009526B4">
          <w:rPr>
            <w:rFonts w:ascii="Times New Roman" w:hAnsi="Times New Roman" w:cs="Times New Roman"/>
            <w:rPrChange w:id="51" w:author="Tianyu Chen" w:date="2022-12-20T20:20:00Z">
              <w:rPr/>
            </w:rPrChange>
          </w:rPr>
          <w:delText>digital technologies</w:delText>
        </w:r>
        <w:r w:rsidR="00305E04" w:rsidRPr="009526B4" w:rsidDel="009526B4">
          <w:rPr>
            <w:rFonts w:ascii="Times New Roman" w:hAnsi="Times New Roman" w:cs="Times New Roman"/>
            <w:rPrChange w:id="52" w:author="Tianyu Chen" w:date="2022-12-20T20:20:00Z">
              <w:rPr/>
            </w:rPrChange>
          </w:rPr>
          <w:delText xml:space="preserve"> </w:delText>
        </w:r>
        <w:r w:rsidR="0083000B" w:rsidRPr="009526B4" w:rsidDel="009526B4">
          <w:rPr>
            <w:rFonts w:ascii="Times New Roman" w:hAnsi="Times New Roman" w:cs="Times New Roman"/>
            <w:rPrChange w:id="53" w:author="Tianyu Chen" w:date="2022-12-20T20:20:00Z">
              <w:rPr/>
            </w:rPrChange>
          </w:rPr>
          <w:delText xml:space="preserve">for elderly users </w:delText>
        </w:r>
        <w:r w:rsidR="009C4FFB" w:rsidRPr="009526B4" w:rsidDel="009526B4">
          <w:rPr>
            <w:rFonts w:ascii="Times New Roman" w:hAnsi="Times New Roman" w:cs="Times New Roman"/>
            <w:rPrChange w:id="54" w:author="Tianyu Chen" w:date="2022-12-20T20:20:00Z">
              <w:rPr/>
            </w:rPrChange>
          </w:rPr>
          <w:delText>has</w:delText>
        </w:r>
        <w:r w:rsidR="000C0C75" w:rsidRPr="009526B4" w:rsidDel="009526B4">
          <w:rPr>
            <w:rFonts w:ascii="Times New Roman" w:hAnsi="Times New Roman" w:cs="Times New Roman"/>
            <w:rPrChange w:id="55" w:author="Tianyu Chen" w:date="2022-12-20T20:20:00Z">
              <w:rPr/>
            </w:rPrChange>
          </w:rPr>
          <w:delText xml:space="preserve"> become increasingly critical to </w:delText>
        </w:r>
        <w:r w:rsidR="00F469DB" w:rsidRPr="009526B4" w:rsidDel="009526B4">
          <w:rPr>
            <w:rFonts w:ascii="Times New Roman" w:hAnsi="Times New Roman" w:cs="Times New Roman"/>
            <w:rPrChange w:id="56" w:author="Tianyu Chen" w:date="2022-12-20T20:20:00Z">
              <w:rPr/>
            </w:rPrChange>
          </w:rPr>
          <w:delText xml:space="preserve">their </w:delText>
        </w:r>
        <w:r w:rsidR="00154133" w:rsidRPr="009526B4" w:rsidDel="009526B4">
          <w:rPr>
            <w:rFonts w:ascii="Times New Roman" w:hAnsi="Times New Roman" w:cs="Times New Roman"/>
            <w:rPrChange w:id="57" w:author="Tianyu Chen" w:date="2022-12-20T20:20:00Z">
              <w:rPr/>
            </w:rPrChange>
          </w:rPr>
          <w:delText xml:space="preserve">digital </w:delText>
        </w:r>
        <w:r w:rsidR="00AD4386" w:rsidRPr="009526B4" w:rsidDel="009526B4">
          <w:rPr>
            <w:rFonts w:ascii="Times New Roman" w:hAnsi="Times New Roman" w:cs="Times New Roman"/>
            <w:rPrChange w:id="58" w:author="Tianyu Chen" w:date="2022-12-20T20:20:00Z">
              <w:rPr/>
            </w:rPrChange>
          </w:rPr>
          <w:delText>inclusion</w:delText>
        </w:r>
        <w:r w:rsidR="00F469DB" w:rsidRPr="009526B4" w:rsidDel="009526B4">
          <w:rPr>
            <w:rFonts w:ascii="Times New Roman" w:hAnsi="Times New Roman" w:cs="Times New Roman"/>
            <w:rPrChange w:id="59" w:author="Tianyu Chen" w:date="2022-12-20T20:20:00Z">
              <w:rPr/>
            </w:rPrChange>
          </w:rPr>
          <w:delText>.</w:delText>
        </w:r>
      </w:del>
    </w:p>
    <w:p w14:paraId="56685219" w14:textId="626B9A0C" w:rsidR="000C0C75" w:rsidDel="00C31CBF" w:rsidRDefault="00936EEB">
      <w:pPr>
        <w:rPr>
          <w:del w:id="60" w:author="Tianyu Chen" w:date="2022-12-20T19:44:00Z"/>
        </w:rPr>
        <w:pPrChange w:id="61" w:author="Tianyu Chen" w:date="2022-12-20T20:20:00Z">
          <w:pPr>
            <w:pStyle w:val="ListParagraph"/>
            <w:numPr>
              <w:numId w:val="1"/>
            </w:numPr>
            <w:ind w:left="420" w:firstLineChars="0" w:hanging="420"/>
          </w:pPr>
        </w:pPrChange>
      </w:pPr>
      <w:del w:id="62" w:author="Tianyu Chen" w:date="2022-12-20T20:20:00Z">
        <w:r w:rsidDel="009526B4">
          <w:rPr>
            <w:rFonts w:hint="eastAsia"/>
          </w:rPr>
          <w:delText>Impr</w:delText>
        </w:r>
        <w:r w:rsidDel="009526B4">
          <w:delText xml:space="preserve">oving </w:delText>
        </w:r>
        <w:r w:rsidR="001D311A" w:rsidDel="009526B4">
          <w:delText xml:space="preserve">mobile application </w:delText>
        </w:r>
        <w:r w:rsidDel="009526B4">
          <w:delText xml:space="preserve">accessibility </w:delText>
        </w:r>
        <w:r w:rsidR="001D311A" w:rsidDel="009526B4">
          <w:delText>for elderly users</w:delText>
        </w:r>
        <w:r w:rsidR="00B628EE" w:rsidDel="009526B4">
          <w:delText xml:space="preserve"> </w:delText>
        </w:r>
        <w:r w:rsidR="000C0C75" w:rsidRPr="000C0C75" w:rsidDel="009526B4">
          <w:delText xml:space="preserve">is a key step for </w:delText>
        </w:r>
        <w:r w:rsidR="00A53D4D" w:rsidDel="009526B4">
          <w:delText xml:space="preserve">improving </w:delText>
        </w:r>
        <w:r w:rsidR="00863FE8" w:rsidDel="009526B4">
          <w:delText>their digital inclusion</w:delText>
        </w:r>
        <w:r w:rsidR="000C0C75" w:rsidRPr="000C0C75" w:rsidDel="009526B4">
          <w:delText xml:space="preserve">. </w:delText>
        </w:r>
        <w:r w:rsidR="00181B15" w:rsidDel="009526B4">
          <w:delText xml:space="preserve">Mobile applications have become the most popular software </w:delText>
        </w:r>
        <w:r w:rsidR="008E7870" w:rsidDel="009526B4">
          <w:delText>system</w:delText>
        </w:r>
        <w:r w:rsidR="00181B15" w:rsidDel="009526B4">
          <w:delText xml:space="preserve"> </w:delText>
        </w:r>
        <w:r w:rsidR="00B628EE" w:rsidDel="009526B4">
          <w:delText xml:space="preserve">and </w:delText>
        </w:r>
        <w:r w:rsidR="006B1510" w:rsidDel="009526B4">
          <w:delText xml:space="preserve">have </w:delText>
        </w:r>
        <w:r w:rsidR="00B628EE" w:rsidDel="009526B4">
          <w:delText>played an increasingly important part in people’s daily lives, especially during the covid-19 pandemic</w:delText>
        </w:r>
        <w:r w:rsidR="008E71AC" w:rsidDel="009526B4">
          <w:delText>.</w:delText>
        </w:r>
        <w:r w:rsidR="002F3F7D" w:rsidDel="009526B4">
          <w:delText xml:space="preserve"> </w:delText>
        </w:r>
        <w:r w:rsidR="00A76226" w:rsidDel="009526B4">
          <w:delText xml:space="preserve">Despite the great importance and convenience of mobile applications, </w:delText>
        </w:r>
        <w:r w:rsidR="002E2994" w:rsidDel="009526B4">
          <w:delText xml:space="preserve">without careful consideration of the </w:delText>
        </w:r>
        <w:r w:rsidR="00041189" w:rsidDel="009526B4">
          <w:delText>accessibility issue</w:delText>
        </w:r>
        <w:r w:rsidR="002E2994" w:rsidDel="009526B4">
          <w:delText xml:space="preserve">, </w:delText>
        </w:r>
        <w:r w:rsidR="00A76226" w:rsidDel="009526B4">
          <w:delText xml:space="preserve">elderly users </w:delText>
        </w:r>
        <w:r w:rsidR="008B6069" w:rsidRPr="008B6069" w:rsidDel="009526B4">
          <w:delText>are more likely</w:delText>
        </w:r>
        <w:r w:rsidR="008B6069" w:rsidDel="009526B4">
          <w:delText xml:space="preserve"> </w:delText>
        </w:r>
        <w:r w:rsidR="008B6069" w:rsidRPr="008B6069" w:rsidDel="009526B4">
          <w:delText>to experience barriers accessing goods and services that</w:delText>
        </w:r>
        <w:r w:rsidR="008B6069" w:rsidDel="009526B4">
          <w:delText xml:space="preserve"> </w:delText>
        </w:r>
        <w:r w:rsidR="008B6069" w:rsidRPr="008B6069" w:rsidDel="009526B4">
          <w:delText xml:space="preserve">are increasingly provided </w:delText>
        </w:r>
        <w:r w:rsidR="009E6D2D" w:rsidDel="009526B4">
          <w:delText>by mobile applications</w:delText>
        </w:r>
        <w:r w:rsidR="002E2994" w:rsidDel="009526B4">
          <w:delText>.</w:delText>
        </w:r>
      </w:del>
    </w:p>
    <w:p w14:paraId="39AA3639" w14:textId="77777777" w:rsidR="00C31CBF" w:rsidRPr="008B6069" w:rsidRDefault="00C31CBF">
      <w:pPr>
        <w:rPr>
          <w:ins w:id="63" w:author="Tianyu Chen" w:date="2022-12-20T19:44:00Z"/>
        </w:rPr>
        <w:pPrChange w:id="64" w:author="Tianyu Chen" w:date="2022-12-20T20:20:00Z">
          <w:pPr>
            <w:pStyle w:val="ListParagraph"/>
            <w:numPr>
              <w:numId w:val="1"/>
            </w:numPr>
            <w:ind w:left="420" w:firstLineChars="0" w:hanging="420"/>
          </w:pPr>
        </w:pPrChange>
      </w:pPr>
    </w:p>
    <w:p w14:paraId="4B68CB83" w14:textId="156CC2FA" w:rsidR="007B034B" w:rsidRPr="007B034B" w:rsidRDefault="007B034B" w:rsidP="00512049">
      <w:pPr>
        <w:pStyle w:val="ListParagraph"/>
        <w:numPr>
          <w:ilvl w:val="0"/>
          <w:numId w:val="1"/>
        </w:numPr>
        <w:ind w:firstLineChars="0"/>
        <w:rPr>
          <w:ins w:id="65" w:author="Tianyu Chen" w:date="2022-12-20T20:15:00Z"/>
          <w:rFonts w:ascii="Times New Roman" w:hAnsi="Times New Roman" w:cs="Times New Roman"/>
          <w:lang w:val="en-CN"/>
        </w:rPr>
      </w:pPr>
      <w:ins w:id="66" w:author="Tianyu Chen" w:date="2022-12-20T20:17:00Z">
        <w:r>
          <w:rPr>
            <w:rFonts w:ascii="Times New Roman" w:hAnsi="Times New Roman" w:cs="Times New Roman"/>
          </w:rPr>
          <w:t>We</w:t>
        </w:r>
      </w:ins>
      <w:ins w:id="67" w:author="Tianyu Chen" w:date="2022-12-20T19:44:00Z">
        <w:r w:rsidR="00C31CBF" w:rsidRPr="007B034B">
          <w:rPr>
            <w:rFonts w:ascii="Times New Roman" w:hAnsi="Times New Roman" w:cs="Times New Roman"/>
            <w:lang w:val="en-CN"/>
            <w:rPrChange w:id="68" w:author="Tianyu Chen" w:date="2022-12-20T19:44:00Z">
              <w:rPr>
                <w:lang w:val="en-CN"/>
              </w:rPr>
            </w:rPrChange>
          </w:rPr>
          <w:t xml:space="preserve"> point out structural deobfuscation as an important</w:t>
        </w:r>
      </w:ins>
      <w:ins w:id="69" w:author="Tianyu Chen" w:date="2022-12-20T19:45:00Z">
        <w:r w:rsidR="00C31CBF" w:rsidRPr="007B034B">
          <w:rPr>
            <w:rFonts w:ascii="Times New Roman" w:hAnsi="Times New Roman" w:cs="Times New Roman"/>
          </w:rPr>
          <w:t xml:space="preserve"> security</w:t>
        </w:r>
      </w:ins>
      <w:ins w:id="70" w:author="Tianyu Chen" w:date="2022-12-20T19:44:00Z">
        <w:r w:rsidR="00C31CBF" w:rsidRPr="007B034B">
          <w:rPr>
            <w:rFonts w:ascii="Times New Roman" w:hAnsi="Times New Roman" w:cs="Times New Roman"/>
            <w:lang w:val="en-CN"/>
            <w:rPrChange w:id="71" w:author="Tianyu Chen" w:date="2022-12-20T19:44:00Z">
              <w:rPr>
                <w:lang w:val="en-CN"/>
              </w:rPr>
            </w:rPrChange>
          </w:rPr>
          <w:t xml:space="preserve"> problem</w:t>
        </w:r>
      </w:ins>
      <w:ins w:id="72" w:author="Tianyu Chen" w:date="2022-12-20T20:15:00Z">
        <w:r w:rsidRPr="007B034B">
          <w:rPr>
            <w:rFonts w:ascii="Times New Roman" w:hAnsi="Times New Roman" w:cs="Times New Roman"/>
          </w:rPr>
          <w:t xml:space="preserve">. </w:t>
        </w:r>
      </w:ins>
      <w:ins w:id="73" w:author="Tianyu Chen" w:date="2022-12-20T20:16:00Z">
        <w:r w:rsidRPr="007B034B">
          <w:rPr>
            <w:rFonts w:ascii="Times New Roman" w:hAnsi="Times New Roman" w:cs="Times New Roman"/>
          </w:rPr>
          <w:t>R</w:t>
        </w:r>
      </w:ins>
      <w:ins w:id="74" w:author="Tianyu Chen" w:date="2022-12-20T20:15:00Z">
        <w:r w:rsidRPr="007B034B">
          <w:rPr>
            <w:rFonts w:ascii="Times New Roman" w:hAnsi="Times New Roman" w:cs="Times New Roman"/>
            <w:lang w:val="en-CN"/>
            <w:rPrChange w:id="75" w:author="Tianyu Chen" w:date="2022-12-20T20:15:00Z">
              <w:rPr>
                <w:lang w:val="en-CN"/>
              </w:rPr>
            </w:rPrChange>
          </w:rPr>
          <w:t>ecent stud</w:t>
        </w:r>
        <w:proofErr w:type="spellStart"/>
        <w:r w:rsidRPr="007B034B">
          <w:rPr>
            <w:rFonts w:ascii="Times New Roman" w:hAnsi="Times New Roman" w:cs="Times New Roman"/>
          </w:rPr>
          <w:t>ies</w:t>
        </w:r>
        <w:proofErr w:type="spellEnd"/>
        <w:r w:rsidRPr="007B034B">
          <w:rPr>
            <w:rFonts w:ascii="Times New Roman" w:hAnsi="Times New Roman" w:cs="Times New Roman"/>
          </w:rPr>
          <w:t xml:space="preserve"> </w:t>
        </w:r>
        <w:r w:rsidRPr="007B034B">
          <w:rPr>
            <w:rFonts w:ascii="Times New Roman" w:hAnsi="Times New Roman" w:cs="Times New Roman"/>
            <w:lang w:val="en-CN"/>
            <w:rPrChange w:id="76" w:author="Tianyu Chen" w:date="2022-12-20T20:15:00Z">
              <w:rPr>
                <w:lang w:val="en-CN"/>
              </w:rPr>
            </w:rPrChange>
          </w:rPr>
          <w:t>show that 71% JS malware samples employ obfuscation techniques. These obfuscated JS malware substantially reduce the effectiveness of malware detection</w:t>
        </w:r>
      </w:ins>
      <w:ins w:id="77" w:author="Tianyu Chen" w:date="2022-12-20T20:16:00Z">
        <w:r w:rsidRPr="007B034B">
          <w:rPr>
            <w:rFonts w:ascii="Times New Roman" w:hAnsi="Times New Roman" w:cs="Times New Roman"/>
          </w:rPr>
          <w:t xml:space="preserve">. </w:t>
        </w:r>
      </w:ins>
      <w:ins w:id="78" w:author="Tianyu Chen" w:date="2022-12-20T20:15:00Z">
        <w:r w:rsidRPr="007B034B">
          <w:rPr>
            <w:rFonts w:ascii="Times New Roman" w:hAnsi="Times New Roman" w:cs="Times New Roman"/>
            <w:lang w:val="en-CN"/>
            <w:rPrChange w:id="79" w:author="Tianyu Chen" w:date="2022-12-20T20:16:00Z">
              <w:rPr>
                <w:lang w:val="en-CN"/>
              </w:rPr>
            </w:rPrChange>
          </w:rPr>
          <w:t xml:space="preserve">Besides malware detection, </w:t>
        </w:r>
      </w:ins>
      <w:ins w:id="80" w:author="Tianyu Chen" w:date="2022-12-20T20:16:00Z">
        <w:r>
          <w:rPr>
            <w:rFonts w:ascii="Times New Roman" w:hAnsi="Times New Roman" w:cs="Times New Roman"/>
          </w:rPr>
          <w:t xml:space="preserve">JavaScript </w:t>
        </w:r>
        <w:proofErr w:type="spellStart"/>
        <w:r>
          <w:rPr>
            <w:rFonts w:ascii="Times New Roman" w:hAnsi="Times New Roman" w:cs="Times New Roman"/>
          </w:rPr>
          <w:t>deobfusca</w:t>
        </w:r>
      </w:ins>
      <w:ins w:id="81" w:author="Tianyu Chen" w:date="2022-12-20T20:17:00Z">
        <w:r>
          <w:rPr>
            <w:rFonts w:ascii="Times New Roman" w:hAnsi="Times New Roman" w:cs="Times New Roman"/>
          </w:rPr>
          <w:t>tion</w:t>
        </w:r>
        <w:proofErr w:type="spellEnd"/>
        <w:r>
          <w:rPr>
            <w:rFonts w:ascii="Times New Roman" w:hAnsi="Times New Roman" w:cs="Times New Roman"/>
          </w:rPr>
          <w:t xml:space="preserve"> also</w:t>
        </w:r>
      </w:ins>
      <w:ins w:id="82" w:author="Tianyu Chen" w:date="2022-12-20T20:16:00Z">
        <w:r w:rsidRPr="00861055">
          <w:rPr>
            <w:rFonts w:ascii="Times New Roman" w:hAnsi="Times New Roman" w:cs="Times New Roman"/>
            <w:lang w:val="en-CN"/>
          </w:rPr>
          <w:t xml:space="preserve"> helps reduce the workload of code review, which is also important in security.</w:t>
        </w:r>
      </w:ins>
    </w:p>
    <w:p w14:paraId="0A4C0547" w14:textId="6F99FEB0" w:rsidR="009526B4" w:rsidRPr="009526B4" w:rsidRDefault="009526B4">
      <w:pPr>
        <w:pStyle w:val="ListParagraph"/>
        <w:numPr>
          <w:ilvl w:val="0"/>
          <w:numId w:val="1"/>
        </w:numPr>
        <w:ind w:firstLineChars="0"/>
        <w:rPr>
          <w:ins w:id="83" w:author="Tianyu Chen" w:date="2022-12-20T20:18:00Z"/>
          <w:rFonts w:ascii="Times New Roman" w:hAnsi="Times New Roman" w:cs="Times New Roman"/>
          <w:lang w:val="en-CN"/>
          <w:rPrChange w:id="84" w:author="Tianyu Chen" w:date="2022-12-20T20:19:00Z">
            <w:rPr>
              <w:ins w:id="85" w:author="Tianyu Chen" w:date="2022-12-20T20:18:00Z"/>
              <w:lang w:val="en-CN"/>
            </w:rPr>
          </w:rPrChange>
        </w:rPr>
        <w:pPrChange w:id="86" w:author="Tianyu Chen" w:date="2022-12-20T20:19:00Z">
          <w:pPr>
            <w:pStyle w:val="ListParagraph"/>
            <w:numPr>
              <w:numId w:val="1"/>
            </w:numPr>
            <w:ind w:left="420" w:firstLine="480"/>
          </w:pPr>
        </w:pPrChange>
      </w:pPr>
      <w:ins w:id="87" w:author="Tianyu Chen" w:date="2022-12-20T20:18:00Z">
        <w:r w:rsidRPr="009526B4">
          <w:rPr>
            <w:rFonts w:ascii="Times New Roman" w:hAnsi="Times New Roman" w:cs="Times New Roman"/>
            <w:lang w:val="en-CN"/>
            <w:rPrChange w:id="88" w:author="Tianyu Chen" w:date="2022-12-20T20:19:00Z">
              <w:rPr>
                <w:lang w:val="en-CN"/>
              </w:rPr>
            </w:rPrChange>
          </w:rPr>
          <w:t>We propose JSimpo, a</w:t>
        </w:r>
      </w:ins>
      <w:ins w:id="89" w:author="Tianyu Chen" w:date="2022-12-28T17:08:00Z">
        <w:r w:rsidR="00F63084">
          <w:rPr>
            <w:rFonts w:ascii="Times New Roman" w:hAnsi="Times New Roman" w:cs="Times New Roman" w:hint="eastAsia"/>
            <w:lang w:val="en-CN"/>
          </w:rPr>
          <w:t>n</w:t>
        </w:r>
      </w:ins>
      <w:ins w:id="90" w:author="Tianyu Chen" w:date="2022-12-20T20:18:00Z">
        <w:r w:rsidRPr="009526B4">
          <w:rPr>
            <w:rFonts w:ascii="Times New Roman" w:hAnsi="Times New Roman" w:cs="Times New Roman"/>
            <w:lang w:val="en-CN"/>
            <w:rPrChange w:id="91" w:author="Tianyu Chen" w:date="2022-12-20T20:19:00Z">
              <w:rPr>
                <w:lang w:val="en-CN"/>
              </w:rPr>
            </w:rPrChange>
          </w:rPr>
          <w:t xml:space="preserve"> effective approach for structural deobfuscation with two techniques, slice symbolic execution and dynamic code execution, based on two basic requirements of obfuscation techniques, respectively. </w:t>
        </w:r>
      </w:ins>
    </w:p>
    <w:p w14:paraId="30E2C851" w14:textId="741A73EA" w:rsidR="009526B4" w:rsidRPr="009526B4" w:rsidRDefault="009526B4" w:rsidP="009526B4">
      <w:pPr>
        <w:pStyle w:val="ListParagraph"/>
        <w:numPr>
          <w:ilvl w:val="0"/>
          <w:numId w:val="1"/>
        </w:numPr>
        <w:ind w:firstLineChars="0"/>
        <w:rPr>
          <w:ins w:id="92" w:author="Tianyu Chen" w:date="2022-12-20T19:44:00Z"/>
          <w:rFonts w:ascii="Times New Roman" w:hAnsi="Times New Roman" w:cs="Times New Roman"/>
          <w:lang w:val="en-CN"/>
          <w:rPrChange w:id="93" w:author="Tianyu Chen" w:date="2022-12-20T20:20:00Z">
            <w:rPr>
              <w:ins w:id="94" w:author="Tianyu Chen" w:date="2022-12-20T19:44:00Z"/>
              <w:lang w:val="en-CN"/>
            </w:rPr>
          </w:rPrChange>
        </w:rPr>
      </w:pPr>
      <w:ins w:id="95" w:author="Tianyu Chen" w:date="2022-12-20T20:20:00Z">
        <w:r w:rsidRPr="009526B4">
          <w:rPr>
            <w:rFonts w:ascii="Times New Roman" w:hAnsi="Times New Roman" w:cs="Times New Roman"/>
            <w:lang w:val="en-CN"/>
          </w:rPr>
          <w:t xml:space="preserve">We conduct a comprehensive evaluation of demonstrating JSimpo’s effectiveness, efficiency, and generalization ability for structural deobfuscation, boosting the average structural similarity to 78.41% (from 39.33%) between obfuscated programs and their original programs, whereas the best of the state-of-the-art/practice deobfuscators can achieve only 62.64%. </w:t>
        </w:r>
      </w:ins>
    </w:p>
    <w:p w14:paraId="4445F6C4" w14:textId="507CF6EA" w:rsidR="00A53D4D" w:rsidRPr="00A53D4D" w:rsidDel="00C31CBF" w:rsidRDefault="000C0C75" w:rsidP="00A53D4D">
      <w:pPr>
        <w:pStyle w:val="ListParagraph"/>
        <w:numPr>
          <w:ilvl w:val="0"/>
          <w:numId w:val="1"/>
        </w:numPr>
        <w:ind w:firstLineChars="0"/>
        <w:rPr>
          <w:del w:id="96" w:author="Tianyu Chen" w:date="2022-12-20T19:44:00Z"/>
          <w:rFonts w:ascii="Times New Roman" w:hAnsi="Times New Roman" w:cs="Times New Roman"/>
        </w:rPr>
      </w:pPr>
      <w:del w:id="97" w:author="Tianyu Chen" w:date="2022-12-20T19:44:00Z">
        <w:r w:rsidRPr="000C0C75" w:rsidDel="00C31CBF">
          <w:rPr>
            <w:rFonts w:ascii="Times New Roman" w:hAnsi="Times New Roman" w:cs="Times New Roman"/>
          </w:rPr>
          <w:delText xml:space="preserve">Our </w:delText>
        </w:r>
        <w:r w:rsidR="00181B15" w:rsidDel="00C31CBF">
          <w:rPr>
            <w:rFonts w:ascii="Times New Roman" w:hAnsi="Times New Roman" w:cs="Times New Roman"/>
          </w:rPr>
          <w:delText xml:space="preserve">work </w:delText>
        </w:r>
        <w:r w:rsidRPr="000C0C75" w:rsidDel="00C31CBF">
          <w:rPr>
            <w:rFonts w:ascii="Times New Roman" w:hAnsi="Times New Roman" w:cs="Times New Roman"/>
          </w:rPr>
          <w:delText xml:space="preserve">on </w:delText>
        </w:r>
        <w:r w:rsidR="00F253D3" w:rsidDel="00C31CBF">
          <w:rPr>
            <w:rFonts w:ascii="Times New Roman" w:hAnsi="Times New Roman" w:cs="Times New Roman"/>
          </w:rPr>
          <w:delText xml:space="preserve">improving </w:delText>
        </w:r>
        <w:r w:rsidR="00F253D3" w:rsidRPr="00F253D3" w:rsidDel="00C31CBF">
          <w:rPr>
            <w:rFonts w:ascii="Times New Roman" w:hAnsi="Times New Roman" w:cs="Times New Roman"/>
          </w:rPr>
          <w:delText>mobile application</w:delText>
        </w:r>
        <w:r w:rsidR="00EB61A8" w:rsidDel="00C31CBF">
          <w:rPr>
            <w:rFonts w:ascii="Times New Roman" w:hAnsi="Times New Roman" w:cs="Times New Roman"/>
          </w:rPr>
          <w:delText xml:space="preserve"> accessibility for elderly users</w:delText>
        </w:r>
        <w:r w:rsidRPr="000C0C75" w:rsidDel="00C31CBF">
          <w:rPr>
            <w:rFonts w:ascii="Times New Roman" w:hAnsi="Times New Roman" w:cs="Times New Roman"/>
          </w:rPr>
          <w:delText xml:space="preserve"> have </w:delText>
        </w:r>
      </w:del>
      <w:ins w:id="98" w:author="Xie Tao" w:date="2022-10-10T15:34:00Z">
        <w:del w:id="99" w:author="Tianyu Chen" w:date="2022-12-20T19:44:00Z">
          <w:r w:rsidR="00335364" w:rsidRPr="000C0C75" w:rsidDel="00C31CBF">
            <w:rPr>
              <w:rFonts w:ascii="Times New Roman" w:hAnsi="Times New Roman" w:cs="Times New Roman"/>
            </w:rPr>
            <w:delText>ha</w:delText>
          </w:r>
          <w:r w:rsidR="00335364" w:rsidDel="00C31CBF">
            <w:rPr>
              <w:rFonts w:ascii="Times New Roman" w:hAnsi="Times New Roman" w:cs="Times New Roman"/>
            </w:rPr>
            <w:delText>s</w:delText>
          </w:r>
          <w:r w:rsidR="00335364" w:rsidRPr="000C0C75" w:rsidDel="00C31CBF">
            <w:rPr>
              <w:rFonts w:ascii="Times New Roman" w:hAnsi="Times New Roman" w:cs="Times New Roman"/>
            </w:rPr>
            <w:delText xml:space="preserve"> </w:delText>
          </w:r>
        </w:del>
      </w:ins>
      <w:del w:id="100" w:author="Tianyu Chen" w:date="2022-12-20T19:44:00Z">
        <w:r w:rsidRPr="000C0C75" w:rsidDel="00C31CBF">
          <w:rPr>
            <w:rFonts w:ascii="Times New Roman" w:hAnsi="Times New Roman" w:cs="Times New Roman"/>
          </w:rPr>
          <w:delText xml:space="preserve">resulted in </w:delText>
        </w:r>
        <w:r w:rsidR="00E807CB" w:rsidDel="00C31CBF">
          <w:rPr>
            <w:rFonts w:ascii="Times New Roman" w:hAnsi="Times New Roman" w:cs="Times New Roman"/>
          </w:rPr>
          <w:delText>actionable guidelines of adapting mobile applications for elderly users</w:delText>
        </w:r>
        <w:r w:rsidRPr="000C0C75" w:rsidDel="00C31CBF">
          <w:rPr>
            <w:rFonts w:ascii="Times New Roman" w:hAnsi="Times New Roman" w:cs="Times New Roman"/>
          </w:rPr>
          <w:delText xml:space="preserve">. </w:delText>
        </w:r>
        <w:r w:rsidR="002C30AE" w:rsidDel="00C31CBF">
          <w:rPr>
            <w:rFonts w:ascii="Times New Roman" w:hAnsi="Times New Roman" w:cs="Times New Roman"/>
          </w:rPr>
          <w:delText>a</w:delText>
        </w:r>
        <w:r w:rsidR="00E807CB" w:rsidDel="00C31CBF">
          <w:rPr>
            <w:rFonts w:ascii="Times New Roman" w:hAnsi="Times New Roman" w:cs="Times New Roman"/>
          </w:rPr>
          <w:delText xml:space="preserve">nd </w:delText>
        </w:r>
        <w:r w:rsidR="002C30AE" w:rsidDel="00C31CBF">
          <w:rPr>
            <w:rFonts w:ascii="Times New Roman" w:hAnsi="Times New Roman" w:cs="Times New Roman"/>
          </w:rPr>
          <w:delText>w</w:delText>
        </w:r>
        <w:r w:rsidR="00A53D4D" w:rsidDel="00C31CBF">
          <w:rPr>
            <w:rFonts w:ascii="Times New Roman" w:hAnsi="Times New Roman" w:cs="Times New Roman"/>
          </w:rPr>
          <w:delText xml:space="preserve">e have </w:delText>
        </w:r>
        <w:r w:rsidR="002C30AE" w:rsidDel="00C31CBF">
          <w:rPr>
            <w:rFonts w:ascii="Times New Roman" w:hAnsi="Times New Roman" w:cs="Times New Roman"/>
          </w:rPr>
          <w:delText xml:space="preserve">successfully </w:delText>
        </w:r>
        <w:r w:rsidR="00A53D4D" w:rsidDel="00C31CBF">
          <w:rPr>
            <w:rFonts w:ascii="Times New Roman" w:hAnsi="Times New Roman" w:cs="Times New Roman"/>
          </w:rPr>
          <w:delText xml:space="preserve">used the guidelines to help </w:delText>
        </w:r>
        <w:r w:rsidR="002C30AE" w:rsidDel="00C31CBF">
          <w:rPr>
            <w:rFonts w:ascii="Times New Roman" w:hAnsi="Times New Roman" w:cs="Times New Roman"/>
          </w:rPr>
          <w:delText>the Alibaba Group to adapt their core mobile application Taobao</w:delText>
        </w:r>
        <w:r w:rsidR="00276ED9" w:rsidDel="00C31CBF">
          <w:rPr>
            <w:rFonts w:ascii="Times New Roman" w:hAnsi="Times New Roman" w:cs="Times New Roman"/>
          </w:rPr>
          <w:delText>,</w:delText>
        </w:r>
        <w:r w:rsidR="00A53D4D" w:rsidDel="00C31CBF">
          <w:rPr>
            <w:rFonts w:ascii="Times New Roman" w:hAnsi="Times New Roman" w:cs="Times New Roman"/>
          </w:rPr>
          <w:delText xml:space="preserve"> one of the most popular mobile applications in the world with over one hundred billion elderly users. We have pinpointed the critical </w:delText>
        </w:r>
        <w:r w:rsidR="00E23D9D" w:rsidDel="00C31CBF">
          <w:rPr>
            <w:rFonts w:ascii="Times New Roman" w:hAnsi="Times New Roman" w:cs="Times New Roman"/>
          </w:rPr>
          <w:delText>lessons learned and valuable findings from industrial deployment and elderly user feedback</w:delText>
        </w:r>
        <w:r w:rsidR="008E55BD" w:rsidDel="00C31CBF">
          <w:rPr>
            <w:rFonts w:ascii="Times New Roman" w:hAnsi="Times New Roman" w:cs="Times New Roman"/>
          </w:rPr>
          <w:delText>,</w:delText>
        </w:r>
        <w:r w:rsidR="006662F4" w:rsidDel="00C31CBF">
          <w:rPr>
            <w:rFonts w:ascii="Times New Roman" w:hAnsi="Times New Roman" w:cs="Times New Roman"/>
          </w:rPr>
          <w:delText xml:space="preserve"> and we believe </w:delText>
        </w:r>
        <w:r w:rsidR="002B5144" w:rsidDel="00C31CBF">
          <w:rPr>
            <w:rFonts w:ascii="Times New Roman" w:hAnsi="Times New Roman" w:cs="Times New Roman"/>
          </w:rPr>
          <w:delText>our work can raise the awareness of the</w:delText>
        </w:r>
        <w:r w:rsidR="00C80149" w:rsidDel="00C31CBF">
          <w:rPr>
            <w:rFonts w:ascii="Times New Roman" w:hAnsi="Times New Roman" w:cs="Times New Roman"/>
          </w:rPr>
          <w:delText xml:space="preserve"> computer </w:delText>
        </w:r>
        <w:r w:rsidR="002B5144" w:rsidDel="00C31CBF">
          <w:rPr>
            <w:rFonts w:ascii="Times New Roman" w:hAnsi="Times New Roman" w:cs="Times New Roman"/>
          </w:rPr>
          <w:delText xml:space="preserve">community to contribute to </w:delText>
        </w:r>
        <w:r w:rsidR="00E97FFE" w:rsidDel="00C31CBF">
          <w:rPr>
            <w:rFonts w:ascii="Times New Roman" w:hAnsi="Times New Roman" w:cs="Times New Roman"/>
          </w:rPr>
          <w:delText>the digital inclusion of elderly people in our society.</w:delText>
        </w:r>
      </w:del>
    </w:p>
    <w:p w14:paraId="5EA7AF73" w14:textId="2C730005" w:rsidR="000C0C75" w:rsidRDefault="00DA1A14" w:rsidP="00DA1A14">
      <w:pPr>
        <w:widowControl/>
        <w:tabs>
          <w:tab w:val="left" w:pos="4730"/>
        </w:tabs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1A1718"/>
          <w:kern w:val="0"/>
        </w:rPr>
      </w:pPr>
      <w:r>
        <w:rPr>
          <w:rFonts w:ascii="Times" w:hAnsi="Times" w:cs="Times"/>
          <w:color w:val="1A1718"/>
          <w:kern w:val="0"/>
        </w:rPr>
        <w:tab/>
      </w:r>
    </w:p>
    <w:p w14:paraId="7A603D40" w14:textId="06E6E528" w:rsidR="00515B1D" w:rsidRDefault="00515B1D" w:rsidP="008F2799">
      <w:pPr>
        <w:widowControl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1A1718"/>
          <w:kern w:val="0"/>
        </w:rPr>
      </w:pPr>
      <w:r>
        <w:rPr>
          <w:rFonts w:ascii="Times" w:hAnsi="Times" w:cs="Times"/>
          <w:color w:val="1A1718"/>
          <w:kern w:val="0"/>
        </w:rPr>
        <w:t>Thanks for your great efforts on this submission</w:t>
      </w:r>
      <w:ins w:id="101" w:author="Xie Tao" w:date="2022-10-10T15:34:00Z">
        <w:r w:rsidR="00335364">
          <w:rPr>
            <w:rFonts w:ascii="Times" w:hAnsi="Times" w:cs="Times"/>
            <w:color w:val="1A1718"/>
            <w:kern w:val="0"/>
          </w:rPr>
          <w:t>!</w:t>
        </w:r>
      </w:ins>
      <w:del w:id="102" w:author="Xie Tao" w:date="2022-10-10T15:34:00Z">
        <w:r w:rsidDel="00335364">
          <w:rPr>
            <w:rFonts w:ascii="Times" w:hAnsi="Times" w:cs="Times"/>
            <w:color w:val="1A1718"/>
            <w:kern w:val="0"/>
          </w:rPr>
          <w:delText>.</w:delText>
        </w:r>
      </w:del>
    </w:p>
    <w:p w14:paraId="269B6A4E" w14:textId="77777777" w:rsidR="000C0C75" w:rsidRPr="006A1758" w:rsidRDefault="000C0C75" w:rsidP="008F2799">
      <w:pPr>
        <w:widowControl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1A1718"/>
          <w:kern w:val="0"/>
        </w:rPr>
      </w:pPr>
    </w:p>
    <w:p w14:paraId="1D5277E0" w14:textId="0E600742" w:rsidR="00515B1D" w:rsidRDefault="00515B1D" w:rsidP="008F2799">
      <w:pPr>
        <w:widowControl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1A1718"/>
          <w:kern w:val="0"/>
        </w:rPr>
      </w:pPr>
      <w:r>
        <w:rPr>
          <w:rFonts w:ascii="Times" w:hAnsi="Times" w:cs="Times"/>
          <w:color w:val="1A1718"/>
          <w:kern w:val="0"/>
        </w:rPr>
        <w:t>Best regards</w:t>
      </w:r>
      <w:r w:rsidR="007D7337">
        <w:rPr>
          <w:rFonts w:ascii="Times" w:hAnsi="Times" w:cs="Times"/>
          <w:color w:val="1A1718"/>
          <w:kern w:val="0"/>
        </w:rPr>
        <w:t>,</w:t>
      </w:r>
    </w:p>
    <w:p w14:paraId="616F85CE" w14:textId="592142AA" w:rsidR="00251501" w:rsidRPr="00251501" w:rsidRDefault="009432AB" w:rsidP="00B23219">
      <w:pPr>
        <w:widowControl/>
        <w:autoSpaceDE w:val="0"/>
        <w:autoSpaceDN w:val="0"/>
        <w:adjustRightInd w:val="0"/>
        <w:spacing w:after="240" w:line="280" w:lineRule="atLeast"/>
        <w:rPr>
          <w:rFonts w:ascii="Times New Roman" w:hAnsi="Times New Roman" w:cs="Times New Roman"/>
        </w:rPr>
      </w:pPr>
      <w:del w:id="103" w:author="Tianyu Chen" w:date="2022-12-20T19:17:00Z">
        <w:r w:rsidDel="00B90F87">
          <w:rPr>
            <w:rFonts w:ascii="Times" w:hAnsi="Times" w:cs="Times"/>
            <w:color w:val="1A1718"/>
            <w:kern w:val="0"/>
          </w:rPr>
          <w:delText>Dezhi</w:delText>
        </w:r>
      </w:del>
      <w:proofErr w:type="spellStart"/>
      <w:ins w:id="104" w:author="Tianyu Chen" w:date="2022-12-20T19:17:00Z">
        <w:r w:rsidR="00B90F87">
          <w:rPr>
            <w:rFonts w:ascii="Times" w:hAnsi="Times" w:cs="Times"/>
            <w:color w:val="1A1718"/>
            <w:kern w:val="0"/>
          </w:rPr>
          <w:t>Tianyu</w:t>
        </w:r>
      </w:ins>
      <w:proofErr w:type="spellEnd"/>
      <w:r w:rsidR="000C0C75">
        <w:rPr>
          <w:rFonts w:ascii="Times" w:hAnsi="Times" w:cs="Times"/>
          <w:color w:val="1A1718"/>
          <w:kern w:val="0"/>
        </w:rPr>
        <w:t xml:space="preserve">, </w:t>
      </w:r>
      <w:del w:id="105" w:author="Tianyu Chen" w:date="2022-12-20T19:17:00Z">
        <w:r w:rsidDel="00B90F87">
          <w:rPr>
            <w:rFonts w:ascii="Times" w:hAnsi="Times" w:cs="Times"/>
            <w:color w:val="1A1718"/>
            <w:kern w:val="0"/>
          </w:rPr>
          <w:delText>Yingjie</w:delText>
        </w:r>
        <w:r w:rsidR="00181827" w:rsidDel="00B90F87">
          <w:rPr>
            <w:rFonts w:ascii="Times" w:hAnsi="Times" w:cs="Times"/>
            <w:color w:val="1A1718"/>
            <w:kern w:val="0"/>
          </w:rPr>
          <w:delText xml:space="preserve">, </w:delText>
        </w:r>
        <w:r w:rsidDel="00B90F87">
          <w:rPr>
            <w:rFonts w:ascii="Times" w:hAnsi="Times" w:cs="Times"/>
            <w:color w:val="1A1718"/>
            <w:kern w:val="0"/>
          </w:rPr>
          <w:delText>Yibo</w:delText>
        </w:r>
      </w:del>
      <w:ins w:id="106" w:author="Tianyu Chen" w:date="2022-12-20T19:17:00Z">
        <w:r w:rsidR="00B90F87">
          <w:rPr>
            <w:rFonts w:ascii="Times" w:hAnsi="Times" w:cs="Times"/>
            <w:color w:val="1A1718"/>
            <w:kern w:val="0"/>
          </w:rPr>
          <w:t xml:space="preserve">Ding, Ying, </w:t>
        </w:r>
      </w:ins>
      <w:del w:id="107" w:author="Tianyu Chen" w:date="2022-12-20T19:17:00Z">
        <w:r w:rsidR="00181827" w:rsidDel="00B90F87">
          <w:rPr>
            <w:rFonts w:ascii="Times" w:hAnsi="Times" w:cs="Times"/>
            <w:color w:val="1A1718"/>
            <w:kern w:val="0"/>
          </w:rPr>
          <w:delText xml:space="preserve">, </w:delText>
        </w:r>
        <w:r w:rsidDel="00B90F87">
          <w:rPr>
            <w:rFonts w:ascii="Times" w:hAnsi="Times" w:cs="Times"/>
            <w:color w:val="1A1718"/>
            <w:kern w:val="0"/>
          </w:rPr>
          <w:delText>Tianyu, Xing</w:delText>
        </w:r>
        <w:r w:rsidR="000C0C75" w:rsidDel="00B90F87">
          <w:rPr>
            <w:rFonts w:ascii="Times" w:hAnsi="Times" w:cs="Times"/>
            <w:color w:val="1A1718"/>
            <w:kern w:val="0"/>
          </w:rPr>
          <w:delText xml:space="preserve">, </w:delText>
        </w:r>
      </w:del>
      <w:r w:rsidR="000C0C75">
        <w:rPr>
          <w:rFonts w:ascii="Times" w:hAnsi="Times" w:cs="Times"/>
          <w:color w:val="1A1718"/>
          <w:kern w:val="0"/>
        </w:rPr>
        <w:t xml:space="preserve">and </w:t>
      </w:r>
      <w:r>
        <w:rPr>
          <w:rFonts w:ascii="Times" w:hAnsi="Times" w:cs="Times"/>
          <w:color w:val="1A1718"/>
          <w:kern w:val="0"/>
        </w:rPr>
        <w:t>Tao</w:t>
      </w:r>
    </w:p>
    <w:sectPr w:rsidR="00251501" w:rsidRPr="00251501" w:rsidSect="00C4338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36CA4" w14:textId="77777777" w:rsidR="00006007" w:rsidRDefault="00006007" w:rsidP="006A1758">
      <w:r>
        <w:separator/>
      </w:r>
    </w:p>
  </w:endnote>
  <w:endnote w:type="continuationSeparator" w:id="0">
    <w:p w14:paraId="303AB2CD" w14:textId="77777777" w:rsidR="00006007" w:rsidRDefault="00006007" w:rsidP="006A1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B8829" w14:textId="77777777" w:rsidR="00006007" w:rsidRDefault="00006007" w:rsidP="006A1758">
      <w:r>
        <w:separator/>
      </w:r>
    </w:p>
  </w:footnote>
  <w:footnote w:type="continuationSeparator" w:id="0">
    <w:p w14:paraId="09DD5694" w14:textId="77777777" w:rsidR="00006007" w:rsidRDefault="00006007" w:rsidP="006A17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301CC"/>
    <w:multiLevelType w:val="hybridMultilevel"/>
    <w:tmpl w:val="4A1C80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30B19C8"/>
    <w:multiLevelType w:val="hybridMultilevel"/>
    <w:tmpl w:val="754090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D900F61"/>
    <w:multiLevelType w:val="hybridMultilevel"/>
    <w:tmpl w:val="49C6BA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5564884"/>
    <w:multiLevelType w:val="hybridMultilevel"/>
    <w:tmpl w:val="6DC47D92"/>
    <w:lvl w:ilvl="0" w:tplc="AE905A2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3D7B2A"/>
    <w:multiLevelType w:val="hybridMultilevel"/>
    <w:tmpl w:val="B5BEC3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96326172">
    <w:abstractNumId w:val="1"/>
  </w:num>
  <w:num w:numId="2" w16cid:durableId="1863011920">
    <w:abstractNumId w:val="2"/>
  </w:num>
  <w:num w:numId="3" w16cid:durableId="852452750">
    <w:abstractNumId w:val="0"/>
  </w:num>
  <w:num w:numId="4" w16cid:durableId="985283062">
    <w:abstractNumId w:val="4"/>
  </w:num>
  <w:num w:numId="5" w16cid:durableId="61879986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Xie Tao">
    <w15:presenceInfo w15:providerId="Windows Live" w15:userId="c9221274b54561d1"/>
  </w15:person>
  <w15:person w15:author="Tianyu Chen">
    <w15:presenceInfo w15:providerId="AD" w15:userId="S::2001112210@pku.edu.cn::c3ccaefe-8ed1-4704-924f-5fb2161be4c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trackRevisions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F29"/>
    <w:rsid w:val="00006007"/>
    <w:rsid w:val="0001362F"/>
    <w:rsid w:val="00041189"/>
    <w:rsid w:val="00052FDE"/>
    <w:rsid w:val="00054427"/>
    <w:rsid w:val="00095C33"/>
    <w:rsid w:val="000B1FDD"/>
    <w:rsid w:val="000C0C75"/>
    <w:rsid w:val="000E2C2A"/>
    <w:rsid w:val="000E73A1"/>
    <w:rsid w:val="00154133"/>
    <w:rsid w:val="00155150"/>
    <w:rsid w:val="00181827"/>
    <w:rsid w:val="00181B15"/>
    <w:rsid w:val="001D21D7"/>
    <w:rsid w:val="001D311A"/>
    <w:rsid w:val="001D554A"/>
    <w:rsid w:val="001F60BB"/>
    <w:rsid w:val="001F7F63"/>
    <w:rsid w:val="00205025"/>
    <w:rsid w:val="00231235"/>
    <w:rsid w:val="00251501"/>
    <w:rsid w:val="00272578"/>
    <w:rsid w:val="00276ED9"/>
    <w:rsid w:val="002B5144"/>
    <w:rsid w:val="002C30AE"/>
    <w:rsid w:val="002E2994"/>
    <w:rsid w:val="002F0BA5"/>
    <w:rsid w:val="002F3F7D"/>
    <w:rsid w:val="00305E04"/>
    <w:rsid w:val="00335364"/>
    <w:rsid w:val="00340D39"/>
    <w:rsid w:val="00360402"/>
    <w:rsid w:val="00366647"/>
    <w:rsid w:val="00377D68"/>
    <w:rsid w:val="00381B5F"/>
    <w:rsid w:val="00391A74"/>
    <w:rsid w:val="00393324"/>
    <w:rsid w:val="003A63C2"/>
    <w:rsid w:val="003A7E88"/>
    <w:rsid w:val="003B39EF"/>
    <w:rsid w:val="00450617"/>
    <w:rsid w:val="004561D7"/>
    <w:rsid w:val="00462456"/>
    <w:rsid w:val="00467F29"/>
    <w:rsid w:val="00477753"/>
    <w:rsid w:val="00487E44"/>
    <w:rsid w:val="004B0906"/>
    <w:rsid w:val="00515B1D"/>
    <w:rsid w:val="00524A56"/>
    <w:rsid w:val="0055235B"/>
    <w:rsid w:val="00552E9E"/>
    <w:rsid w:val="0057220D"/>
    <w:rsid w:val="00582226"/>
    <w:rsid w:val="005A0D7C"/>
    <w:rsid w:val="005A171E"/>
    <w:rsid w:val="005A45D2"/>
    <w:rsid w:val="005A4B9C"/>
    <w:rsid w:val="005C6BFF"/>
    <w:rsid w:val="00607AF2"/>
    <w:rsid w:val="00644EC5"/>
    <w:rsid w:val="006662F4"/>
    <w:rsid w:val="00671F90"/>
    <w:rsid w:val="00673CAB"/>
    <w:rsid w:val="006A1758"/>
    <w:rsid w:val="006B1510"/>
    <w:rsid w:val="007305F2"/>
    <w:rsid w:val="0076201A"/>
    <w:rsid w:val="00764C3C"/>
    <w:rsid w:val="00767E9E"/>
    <w:rsid w:val="007B034B"/>
    <w:rsid w:val="007B5CC0"/>
    <w:rsid w:val="007C5E48"/>
    <w:rsid w:val="007D7337"/>
    <w:rsid w:val="007F53B0"/>
    <w:rsid w:val="008064ED"/>
    <w:rsid w:val="008077FF"/>
    <w:rsid w:val="00815172"/>
    <w:rsid w:val="0083000B"/>
    <w:rsid w:val="00836600"/>
    <w:rsid w:val="008452C9"/>
    <w:rsid w:val="0086377B"/>
    <w:rsid w:val="00863FE8"/>
    <w:rsid w:val="008A50C5"/>
    <w:rsid w:val="008B2131"/>
    <w:rsid w:val="008B6069"/>
    <w:rsid w:val="008E55BD"/>
    <w:rsid w:val="008E71AC"/>
    <w:rsid w:val="008E750E"/>
    <w:rsid w:val="008E7870"/>
    <w:rsid w:val="008F2799"/>
    <w:rsid w:val="00901799"/>
    <w:rsid w:val="009057CF"/>
    <w:rsid w:val="009131F3"/>
    <w:rsid w:val="00936EEB"/>
    <w:rsid w:val="009432AB"/>
    <w:rsid w:val="009526B4"/>
    <w:rsid w:val="009527AC"/>
    <w:rsid w:val="00952F8A"/>
    <w:rsid w:val="00956614"/>
    <w:rsid w:val="0096008C"/>
    <w:rsid w:val="0099223F"/>
    <w:rsid w:val="009C4FFB"/>
    <w:rsid w:val="009D0D96"/>
    <w:rsid w:val="009E6D2D"/>
    <w:rsid w:val="009F4372"/>
    <w:rsid w:val="00A04620"/>
    <w:rsid w:val="00A10FD4"/>
    <w:rsid w:val="00A40856"/>
    <w:rsid w:val="00A53D4D"/>
    <w:rsid w:val="00A53EAC"/>
    <w:rsid w:val="00A76226"/>
    <w:rsid w:val="00AA3B9E"/>
    <w:rsid w:val="00AD4386"/>
    <w:rsid w:val="00AD6070"/>
    <w:rsid w:val="00AE593B"/>
    <w:rsid w:val="00AF7015"/>
    <w:rsid w:val="00B17DFA"/>
    <w:rsid w:val="00B23219"/>
    <w:rsid w:val="00B47C0E"/>
    <w:rsid w:val="00B51AA9"/>
    <w:rsid w:val="00B55837"/>
    <w:rsid w:val="00B628EE"/>
    <w:rsid w:val="00B822F1"/>
    <w:rsid w:val="00B90F87"/>
    <w:rsid w:val="00BB5D2A"/>
    <w:rsid w:val="00BC08A2"/>
    <w:rsid w:val="00BD6B4E"/>
    <w:rsid w:val="00BF03DD"/>
    <w:rsid w:val="00C05B89"/>
    <w:rsid w:val="00C27693"/>
    <w:rsid w:val="00C31CBF"/>
    <w:rsid w:val="00C3311E"/>
    <w:rsid w:val="00C4338D"/>
    <w:rsid w:val="00C64BC8"/>
    <w:rsid w:val="00C80149"/>
    <w:rsid w:val="00C83A98"/>
    <w:rsid w:val="00C93108"/>
    <w:rsid w:val="00CA58FB"/>
    <w:rsid w:val="00CA59DF"/>
    <w:rsid w:val="00CB322C"/>
    <w:rsid w:val="00CB79EE"/>
    <w:rsid w:val="00CD5FA0"/>
    <w:rsid w:val="00D14BF5"/>
    <w:rsid w:val="00D43540"/>
    <w:rsid w:val="00D73591"/>
    <w:rsid w:val="00D73F6D"/>
    <w:rsid w:val="00DA1A14"/>
    <w:rsid w:val="00DB05CA"/>
    <w:rsid w:val="00DB6814"/>
    <w:rsid w:val="00DC4DAE"/>
    <w:rsid w:val="00DF5063"/>
    <w:rsid w:val="00E004F9"/>
    <w:rsid w:val="00E23D9D"/>
    <w:rsid w:val="00E807CB"/>
    <w:rsid w:val="00E87D9B"/>
    <w:rsid w:val="00E97FFE"/>
    <w:rsid w:val="00EA2512"/>
    <w:rsid w:val="00EB61A8"/>
    <w:rsid w:val="00ED2C31"/>
    <w:rsid w:val="00EE6457"/>
    <w:rsid w:val="00F253D3"/>
    <w:rsid w:val="00F26762"/>
    <w:rsid w:val="00F32ED5"/>
    <w:rsid w:val="00F44CEC"/>
    <w:rsid w:val="00F469DB"/>
    <w:rsid w:val="00F63084"/>
    <w:rsid w:val="00FC28C9"/>
    <w:rsid w:val="00FC6126"/>
    <w:rsid w:val="00FD6E3A"/>
    <w:rsid w:val="00FF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4C294F1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2131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B2131"/>
    <w:rPr>
      <w:rFonts w:asciiTheme="majorHAnsi" w:eastAsia="SimSun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B090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0C75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6A17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A175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A17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A1758"/>
    <w:rPr>
      <w:sz w:val="18"/>
      <w:szCs w:val="18"/>
    </w:rPr>
  </w:style>
  <w:style w:type="paragraph" w:styleId="Revision">
    <w:name w:val="Revision"/>
    <w:hidden/>
    <w:uiPriority w:val="99"/>
    <w:semiHidden/>
    <w:rsid w:val="00B82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2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6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8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3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95299">
          <w:blockQuote w:val="1"/>
          <w:marLeft w:val="420"/>
          <w:marRight w:val="720"/>
          <w:marTop w:val="100"/>
          <w:marBottom w:val="100"/>
          <w:divBdr>
            <w:top w:val="none" w:sz="0" w:space="0" w:color="auto"/>
            <w:left w:val="single" w:sz="24" w:space="9" w:color="BBBBBB"/>
            <w:bottom w:val="none" w:sz="0" w:space="0" w:color="auto"/>
            <w:right w:val="none" w:sz="0" w:space="0" w:color="auto"/>
          </w:divBdr>
        </w:div>
      </w:divsChild>
    </w:div>
    <w:div w:id="9329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9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2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8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48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0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4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8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3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8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76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1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Peking University</Company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Xuanzhe Liu</dc:creator>
  <cp:keywords/>
  <dc:description/>
  <cp:lastModifiedBy>Tianyu Chen</cp:lastModifiedBy>
  <cp:revision>16</cp:revision>
  <dcterms:created xsi:type="dcterms:W3CDTF">2022-10-10T07:26:00Z</dcterms:created>
  <dcterms:modified xsi:type="dcterms:W3CDTF">2023-01-20T07:58:00Z</dcterms:modified>
</cp:coreProperties>
</file>